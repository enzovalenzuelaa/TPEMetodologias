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Pr="0050189C" w:rsidRDefault="00590743" w:rsidP="001A439F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lang w:val="es-ES"/>
        </w:rPr>
      </w:pPr>
      <w:r>
        <w:fldChar w:fldCharType="begin"/>
      </w:r>
      <w:r w:rsidRPr="0050189C">
        <w:rPr>
          <w:lang w:val="es-ES"/>
        </w:rPr>
        <w:instrText xml:space="preserve"> SUBJECT  \* MERGEFORMAT </w:instrText>
      </w:r>
      <w:r>
        <w:fldChar w:fldCharType="separate"/>
      </w:r>
      <w:r w:rsidR="001A439F" w:rsidRPr="0050189C">
        <w:rPr>
          <w:rFonts w:ascii="Arial" w:hAnsi="Arial"/>
          <w:b/>
          <w:sz w:val="36"/>
          <w:lang w:val="es-ES"/>
        </w:rPr>
        <w:t>Acopiado</w:t>
      </w:r>
      <w:r>
        <w:rPr>
          <w:rFonts w:ascii="Arial" w:hAnsi="Arial"/>
          <w:b/>
          <w:sz w:val="36"/>
        </w:rPr>
        <w:fldChar w:fldCharType="end"/>
      </w:r>
    </w:p>
    <w:p w:rsidR="007E1466" w:rsidRPr="0050189C" w:rsidRDefault="00590743">
      <w:pPr>
        <w:pStyle w:val="Ttulo"/>
        <w:jc w:val="right"/>
        <w:rPr>
          <w:lang w:val="es-ES"/>
        </w:rPr>
      </w:pPr>
      <w:r>
        <w:fldChar w:fldCharType="begin"/>
      </w:r>
      <w:r w:rsidRPr="0050189C">
        <w:rPr>
          <w:lang w:val="es-ES"/>
        </w:rPr>
        <w:instrText xml:space="preserve">title  \* Mergeformat </w:instrText>
      </w:r>
      <w:r>
        <w:fldChar w:fldCharType="separate"/>
      </w:r>
      <w:r w:rsidR="001A439F" w:rsidRPr="0050189C">
        <w:rPr>
          <w:lang w:val="es-ES"/>
        </w:rPr>
        <w:t>Use-Case Specification: Cargar oferta de transporte</w:t>
      </w:r>
      <w:r>
        <w:fldChar w:fldCharType="end"/>
      </w:r>
    </w:p>
    <w:p w:rsidR="007E1466" w:rsidRPr="0050189C" w:rsidRDefault="007E1466">
      <w:pPr>
        <w:pStyle w:val="Ttulo"/>
        <w:jc w:val="right"/>
        <w:rPr>
          <w:lang w:val="es-ES"/>
        </w:rPr>
      </w:pPr>
    </w:p>
    <w:p w:rsidR="007E1466" w:rsidRDefault="007E1466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50189C">
            <w:pPr>
              <w:pStyle w:val="Tabletext"/>
            </w:pPr>
            <w:bookmarkStart w:id="0" w:name="_GoBack" w:colFirst="3" w:colLast="3"/>
            <w:r>
              <w:t>19/05/2021</w:t>
            </w:r>
          </w:p>
        </w:tc>
        <w:tc>
          <w:tcPr>
            <w:tcW w:w="1152" w:type="dxa"/>
          </w:tcPr>
          <w:p w:rsidR="007E1466" w:rsidRDefault="005018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50189C">
            <w:pPr>
              <w:pStyle w:val="Tabletext"/>
            </w:pPr>
            <w:r>
              <w:t>Creacion de la especificacion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  <w:del w:id="1" w:author="Enzo Valenzuela" w:date="2021-05-22T18:50:00Z">
              <w:r w:rsidDel="0050189C">
                <w:delText>&lt;name&gt;</w:delText>
              </w:r>
            </w:del>
            <w:ins w:id="2" w:author="Enzo Valenzuela" w:date="2021-05-22T18:50:00Z">
              <w:r w:rsidR="0050189C">
                <w:t>Enzo valenzuela</w:t>
              </w:r>
            </w:ins>
          </w:p>
        </w:tc>
      </w:tr>
      <w:bookmarkEnd w:id="0"/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7FB4">
        <w:rPr>
          <w:noProof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2A7FB4">
        <w:rPr>
          <w:noProof/>
        </w:rPr>
        <w:t>Brief Description</w:t>
      </w:r>
      <w:r w:rsidR="002A7FB4">
        <w:rPr>
          <w:noProof/>
        </w:rPr>
        <w:tab/>
      </w:r>
      <w:r w:rsidR="002A7FB4">
        <w:rPr>
          <w:noProof/>
        </w:rPr>
        <w:fldChar w:fldCharType="begin"/>
      </w:r>
      <w:r w:rsidR="002A7FB4">
        <w:rPr>
          <w:noProof/>
        </w:rPr>
        <w:instrText xml:space="preserve"> PAGEREF _Toc257297270 \h </w:instrText>
      </w:r>
      <w:r w:rsidR="002A7FB4">
        <w:rPr>
          <w:noProof/>
        </w:rPr>
      </w:r>
      <w:r w:rsidR="002A7FB4">
        <w:rPr>
          <w:noProof/>
        </w:rPr>
        <w:fldChar w:fldCharType="separate"/>
      </w:r>
      <w:r w:rsidR="00877C8C">
        <w:rPr>
          <w:noProof/>
        </w:rPr>
        <w:t>2</w:t>
      </w:r>
      <w:r w:rsidR="002A7FB4"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_Toc257297271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_Toc257297272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&lt;Area of Functionality&gt;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_Toc257297273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A1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_Toc257297274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A2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_Toc257297275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_Toc257297276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_Toc257297277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_Toc257297278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_Toc257297279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_Toc257297280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_Toc257297281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_Toc257297282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_Toc257297283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_Toc257297284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9.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_Toc257297285 \h </w:instrText>
      </w:r>
      <w:r>
        <w:rPr>
          <w:noProof/>
        </w:rPr>
      </w:r>
      <w:r>
        <w:rPr>
          <w:noProof/>
        </w:rPr>
        <w:fldChar w:fldCharType="separate"/>
      </w:r>
      <w:r w:rsidR="00877C8C">
        <w:rPr>
          <w:noProof/>
        </w:rPr>
        <w:t>2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877C8C">
          <w:t xml:space="preserve">Use-Case Specification: </w:t>
        </w:r>
        <w:del w:id="3" w:author="Enzo Valenzuela" w:date="2021-05-22T18:52:00Z">
          <w:r w:rsidR="00877C8C" w:rsidDel="00D32A52">
            <w:delText>&lt;</w:delText>
          </w:r>
        </w:del>
        <w:r w:rsidR="005119EE">
          <w:t>Cargar oferta de transporte</w:t>
        </w:r>
        <w:del w:id="4" w:author="Enzo Valenzuela" w:date="2021-05-22T18:52:00Z">
          <w:r w:rsidR="00877C8C" w:rsidDel="00D32A52">
            <w:delText>&gt;</w:delText>
          </w:r>
        </w:del>
      </w:fldSimple>
      <w:bookmarkStart w:id="5" w:name="_Toc423410237"/>
      <w:bookmarkStart w:id="6" w:name="_Toc425054503"/>
      <w:del w:id="7" w:author="Enzo Valenzuela" w:date="2021-05-22T18:52:00Z">
        <w:r w:rsidDel="00D32A52">
          <w:delText xml:space="preserve"> </w:delText>
        </w:r>
      </w:del>
      <w:bookmarkEnd w:id="5"/>
      <w:bookmarkEnd w:id="6"/>
    </w:p>
    <w:p w:rsidR="007E1466" w:rsidRDefault="007E1466" w:rsidP="00D32A52">
      <w:pPr>
        <w:pStyle w:val="InfoBlue"/>
        <w:pPrChange w:id="8" w:author="Enzo Valenzuela" w:date="2021-05-22T19:00:00Z">
          <w:pPr>
            <w:widowControl/>
            <w:spacing w:line="240" w:lineRule="auto"/>
          </w:pPr>
        </w:pPrChange>
      </w:pPr>
    </w:p>
    <w:p w:rsidR="007E1466" w:rsidRDefault="007E1466">
      <w:pPr>
        <w:pStyle w:val="Ttulo1"/>
      </w:pPr>
      <w:bookmarkStart w:id="9" w:name="_Toc423410238"/>
      <w:bookmarkStart w:id="10" w:name="_Toc425054504"/>
      <w:bookmarkStart w:id="11" w:name="_Toc18988767"/>
      <w:bookmarkStart w:id="12" w:name="_Toc257297270"/>
      <w:bookmarkStart w:id="13" w:name="_Toc423410239"/>
      <w:bookmarkStart w:id="14" w:name="_Toc425054505"/>
      <w:r>
        <w:t>Brief Description</w:t>
      </w:r>
      <w:bookmarkEnd w:id="9"/>
      <w:bookmarkEnd w:id="10"/>
      <w:bookmarkEnd w:id="11"/>
      <w:bookmarkEnd w:id="12"/>
    </w:p>
    <w:p w:rsidR="007E1466" w:rsidRPr="00D32A52" w:rsidRDefault="005119EE" w:rsidP="00D32A52">
      <w:pPr>
        <w:pStyle w:val="InfoBlue"/>
        <w:rPr>
          <w:rPrChange w:id="15" w:author="Enzo Valenzuela" w:date="2021-05-22T19:00:00Z">
            <w:rPr>
              <w:lang w:val="es-ES"/>
            </w:rPr>
          </w:rPrChange>
        </w:rPr>
        <w:pPrChange w:id="16" w:author="Enzo Valenzuela" w:date="2021-05-22T19:00:00Z">
          <w:pPr>
            <w:pStyle w:val="InfoBlue"/>
          </w:pPr>
        </w:pPrChange>
      </w:pPr>
      <w:r w:rsidRPr="00D32A52">
        <w:rPr>
          <w:rPrChange w:id="17" w:author="Enzo Valenzuela" w:date="2021-05-22T19:00:00Z">
            <w:rPr>
              <w:lang w:val="es-ES"/>
            </w:rPr>
          </w:rPrChange>
        </w:rPr>
        <w:t>U</w:t>
      </w:r>
      <w:r w:rsidRPr="00D32A52">
        <w:rPr>
          <w:rPrChange w:id="18" w:author="Enzo Valenzuela" w:date="2021-05-22T19:00:00Z">
            <w:rPr>
              <w:lang w:val="es-ES"/>
            </w:rPr>
          </w:rPrChange>
        </w:rPr>
        <w:t>n</w:t>
      </w:r>
      <w:r w:rsidRPr="00D32A52">
        <w:rPr>
          <w:rPrChange w:id="19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20" w:author="Enzo Valenzuela" w:date="2021-05-22T19:00:00Z">
            <w:rPr>
              <w:lang w:val="es-ES"/>
            </w:rPr>
          </w:rPrChange>
        </w:rPr>
        <w:t>c</w:t>
      </w:r>
      <w:r w:rsidRPr="00D32A52">
        <w:rPr>
          <w:rPrChange w:id="21" w:author="Enzo Valenzuela" w:date="2021-05-22T19:00:00Z">
            <w:rPr>
              <w:lang w:val="es-ES"/>
            </w:rPr>
          </w:rPrChange>
        </w:rPr>
        <w:t>i</w:t>
      </w:r>
      <w:r w:rsidRPr="00D32A52">
        <w:rPr>
          <w:rPrChange w:id="22" w:author="Enzo Valenzuela" w:date="2021-05-22T19:00:00Z">
            <w:rPr>
              <w:lang w:val="es-ES"/>
            </w:rPr>
          </w:rPrChange>
        </w:rPr>
        <w:t>u</w:t>
      </w:r>
      <w:r w:rsidRPr="00D32A52">
        <w:rPr>
          <w:rPrChange w:id="23" w:author="Enzo Valenzuela" w:date="2021-05-22T19:00:00Z">
            <w:rPr>
              <w:lang w:val="es-ES"/>
            </w:rPr>
          </w:rPrChange>
        </w:rPr>
        <w:t>d</w:t>
      </w:r>
      <w:r w:rsidRPr="00D32A52">
        <w:rPr>
          <w:rPrChange w:id="24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25" w:author="Enzo Valenzuela" w:date="2021-05-22T19:00:00Z">
            <w:rPr>
              <w:lang w:val="es-ES"/>
            </w:rPr>
          </w:rPrChange>
        </w:rPr>
        <w:t>d</w:t>
      </w:r>
      <w:r w:rsidRPr="00D32A52">
        <w:rPr>
          <w:rPrChange w:id="26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27" w:author="Enzo Valenzuela" w:date="2021-05-22T19:00:00Z">
            <w:rPr>
              <w:lang w:val="es-ES"/>
            </w:rPr>
          </w:rPrChange>
        </w:rPr>
        <w:t>n</w:t>
      </w:r>
      <w:r w:rsidRPr="00D32A52">
        <w:rPr>
          <w:rPrChange w:id="28" w:author="Enzo Valenzuela" w:date="2021-05-22T19:00:00Z">
            <w:rPr>
              <w:lang w:val="es-ES"/>
            </w:rPr>
          </w:rPrChange>
        </w:rPr>
        <w:t>o</w:t>
      </w:r>
      <w:r w:rsidRPr="00D32A52">
        <w:rPr>
          <w:rPrChange w:id="29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30" w:author="Enzo Valenzuela" w:date="2021-05-22T19:00:00Z">
            <w:rPr>
              <w:lang w:val="es-ES"/>
            </w:rPr>
          </w:rPrChange>
        </w:rPr>
        <w:t>q</w:t>
      </w:r>
      <w:r w:rsidRPr="00D32A52">
        <w:rPr>
          <w:rPrChange w:id="31" w:author="Enzo Valenzuela" w:date="2021-05-22T19:00:00Z">
            <w:rPr>
              <w:lang w:val="es-ES"/>
            </w:rPr>
          </w:rPrChange>
        </w:rPr>
        <w:t>u</w:t>
      </w:r>
      <w:r w:rsidRPr="00D32A52">
        <w:rPr>
          <w:rPrChange w:id="32" w:author="Enzo Valenzuela" w:date="2021-05-22T19:00:00Z">
            <w:rPr>
              <w:lang w:val="es-ES"/>
            </w:rPr>
          </w:rPrChange>
        </w:rPr>
        <w:t>i</w:t>
      </w:r>
      <w:r w:rsidRPr="00D32A52">
        <w:rPr>
          <w:rPrChange w:id="33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34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35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36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37" w:author="Enzo Valenzuela" w:date="2021-05-22T19:00:00Z">
            <w:rPr>
              <w:lang w:val="es-ES"/>
            </w:rPr>
          </w:rPrChange>
        </w:rPr>
        <w:t>c</w:t>
      </w:r>
      <w:r w:rsidRPr="00D32A52">
        <w:rPr>
          <w:rPrChange w:id="38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39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40" w:author="Enzo Valenzuela" w:date="2021-05-22T19:00:00Z">
            <w:rPr>
              <w:lang w:val="es-ES"/>
            </w:rPr>
          </w:rPrChange>
        </w:rPr>
        <w:t>g</w:t>
      </w:r>
      <w:r w:rsidRPr="00D32A52">
        <w:rPr>
          <w:rPrChange w:id="41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42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43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44" w:author="Enzo Valenzuela" w:date="2021-05-22T19:00:00Z">
            <w:rPr>
              <w:lang w:val="es-ES"/>
            </w:rPr>
          </w:rPrChange>
        </w:rPr>
        <w:t>u</w:t>
      </w:r>
      <w:r w:rsidRPr="00D32A52">
        <w:rPr>
          <w:rPrChange w:id="45" w:author="Enzo Valenzuela" w:date="2021-05-22T19:00:00Z">
            <w:rPr>
              <w:lang w:val="es-ES"/>
            </w:rPr>
          </w:rPrChange>
        </w:rPr>
        <w:t>n</w:t>
      </w:r>
      <w:r w:rsidRPr="00D32A52">
        <w:rPr>
          <w:rPrChange w:id="46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47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48" w:author="Enzo Valenzuela" w:date="2021-05-22T19:00:00Z">
            <w:rPr>
              <w:lang w:val="es-ES"/>
            </w:rPr>
          </w:rPrChange>
        </w:rPr>
        <w:t>o</w:t>
      </w:r>
      <w:r w:rsidRPr="00D32A52">
        <w:rPr>
          <w:rPrChange w:id="49" w:author="Enzo Valenzuela" w:date="2021-05-22T19:00:00Z">
            <w:rPr>
              <w:lang w:val="es-ES"/>
            </w:rPr>
          </w:rPrChange>
        </w:rPr>
        <w:t>f</w:t>
      </w:r>
      <w:r w:rsidRPr="00D32A52">
        <w:rPr>
          <w:rPrChange w:id="50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51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52" w:author="Enzo Valenzuela" w:date="2021-05-22T19:00:00Z">
            <w:rPr>
              <w:lang w:val="es-ES"/>
            </w:rPr>
          </w:rPrChange>
        </w:rPr>
        <w:t>t</w:t>
      </w:r>
      <w:r w:rsidRPr="00D32A52">
        <w:rPr>
          <w:rPrChange w:id="53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54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55" w:author="Enzo Valenzuela" w:date="2021-05-22T19:00:00Z">
            <w:rPr>
              <w:lang w:val="es-ES"/>
            </w:rPr>
          </w:rPrChange>
        </w:rPr>
        <w:t>d</w:t>
      </w:r>
      <w:r w:rsidRPr="00D32A52">
        <w:rPr>
          <w:rPrChange w:id="56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57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58" w:author="Enzo Valenzuela" w:date="2021-05-22T19:00:00Z">
            <w:rPr>
              <w:lang w:val="es-ES"/>
            </w:rPr>
          </w:rPrChange>
        </w:rPr>
        <w:t>t</w:t>
      </w:r>
      <w:r w:rsidRPr="00D32A52">
        <w:rPr>
          <w:rPrChange w:id="59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60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61" w:author="Enzo Valenzuela" w:date="2021-05-22T19:00:00Z">
            <w:rPr>
              <w:lang w:val="es-ES"/>
            </w:rPr>
          </w:rPrChange>
        </w:rPr>
        <w:t>n</w:t>
      </w:r>
      <w:r w:rsidRPr="00D32A52">
        <w:rPr>
          <w:rPrChange w:id="62" w:author="Enzo Valenzuela" w:date="2021-05-22T19:00:00Z">
            <w:rPr>
              <w:lang w:val="es-ES"/>
            </w:rPr>
          </w:rPrChange>
        </w:rPr>
        <w:t>s</w:t>
      </w:r>
      <w:r w:rsidRPr="00D32A52">
        <w:rPr>
          <w:rPrChange w:id="63" w:author="Enzo Valenzuela" w:date="2021-05-22T19:00:00Z">
            <w:rPr>
              <w:lang w:val="es-ES"/>
            </w:rPr>
          </w:rPrChange>
        </w:rPr>
        <w:t>p</w:t>
      </w:r>
      <w:r w:rsidRPr="00D32A52">
        <w:rPr>
          <w:rPrChange w:id="64" w:author="Enzo Valenzuela" w:date="2021-05-22T19:00:00Z">
            <w:rPr>
              <w:lang w:val="es-ES"/>
            </w:rPr>
          </w:rPrChange>
        </w:rPr>
        <w:t>o</w:t>
      </w:r>
      <w:r w:rsidRPr="00D32A52">
        <w:rPr>
          <w:rPrChange w:id="65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66" w:author="Enzo Valenzuela" w:date="2021-05-22T19:00:00Z">
            <w:rPr>
              <w:lang w:val="es-ES"/>
            </w:rPr>
          </w:rPrChange>
        </w:rPr>
        <w:t>t</w:t>
      </w:r>
      <w:r w:rsidRPr="00D32A52">
        <w:rPr>
          <w:rPrChange w:id="67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68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69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70" w:author="Enzo Valenzuela" w:date="2021-05-22T19:00:00Z">
            <w:rPr>
              <w:lang w:val="es-ES"/>
            </w:rPr>
          </w:rPrChange>
        </w:rPr>
        <w:t>n</w:t>
      </w:r>
      <w:r w:rsidRPr="00D32A52">
        <w:rPr>
          <w:rPrChange w:id="71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72" w:author="Enzo Valenzuela" w:date="2021-05-22T19:00:00Z">
            <w:rPr>
              <w:lang w:val="es-ES"/>
            </w:rPr>
          </w:rPrChange>
        </w:rPr>
        <w:t>l</w:t>
      </w:r>
      <w:r w:rsidRPr="00D32A52">
        <w:rPr>
          <w:rPrChange w:id="73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74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75" w:author="Enzo Valenzuela" w:date="2021-05-22T19:00:00Z">
            <w:rPr>
              <w:lang w:val="es-ES"/>
            </w:rPr>
          </w:rPrChange>
        </w:rPr>
        <w:t>c</w:t>
      </w:r>
      <w:r w:rsidRPr="00D32A52">
        <w:rPr>
          <w:rPrChange w:id="76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77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78" w:author="Enzo Valenzuela" w:date="2021-05-22T19:00:00Z">
            <w:rPr>
              <w:lang w:val="es-ES"/>
            </w:rPr>
          </w:rPrChange>
        </w:rPr>
        <w:t>t</w:t>
      </w:r>
      <w:r w:rsidRPr="00D32A52">
        <w:rPr>
          <w:rPrChange w:id="79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80" w:author="Enzo Valenzuela" w:date="2021-05-22T19:00:00Z">
            <w:rPr>
              <w:lang w:val="es-ES"/>
            </w:rPr>
          </w:rPrChange>
        </w:rPr>
        <w:t>l</w:t>
      </w:r>
      <w:r w:rsidRPr="00D32A52">
        <w:rPr>
          <w:rPrChange w:id="81" w:author="Enzo Valenzuela" w:date="2021-05-22T19:00:00Z">
            <w:rPr>
              <w:lang w:val="es-ES"/>
            </w:rPr>
          </w:rPrChange>
        </w:rPr>
        <w:t>e</w:t>
      </w:r>
      <w:r w:rsidRPr="00D32A52">
        <w:rPr>
          <w:rPrChange w:id="82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83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84" w:author="Enzo Valenzuela" w:date="2021-05-22T19:00:00Z">
            <w:rPr>
              <w:lang w:val="es-ES"/>
            </w:rPr>
          </w:rPrChange>
        </w:rPr>
        <w:t xml:space="preserve"> </w:t>
      </w:r>
      <w:r w:rsidRPr="00D32A52">
        <w:rPr>
          <w:rPrChange w:id="85" w:author="Enzo Valenzuela" w:date="2021-05-22T19:00:00Z">
            <w:rPr>
              <w:lang w:val="es-ES"/>
            </w:rPr>
          </w:rPrChange>
        </w:rPr>
        <w:t>v</w:t>
      </w:r>
      <w:r w:rsidRPr="00D32A52">
        <w:rPr>
          <w:rPrChange w:id="86" w:author="Enzo Valenzuela" w:date="2021-05-22T19:00:00Z">
            <w:rPr>
              <w:lang w:val="es-ES"/>
            </w:rPr>
          </w:rPrChange>
        </w:rPr>
        <w:t>i</w:t>
      </w:r>
      <w:r w:rsidRPr="00D32A52">
        <w:rPr>
          <w:rPrChange w:id="87" w:author="Enzo Valenzuela" w:date="2021-05-22T19:00:00Z">
            <w:rPr>
              <w:lang w:val="es-ES"/>
            </w:rPr>
          </w:rPrChange>
        </w:rPr>
        <w:t>r</w:t>
      </w:r>
      <w:r w:rsidRPr="00D32A52">
        <w:rPr>
          <w:rPrChange w:id="88" w:author="Enzo Valenzuela" w:date="2021-05-22T19:00:00Z">
            <w:rPr>
              <w:lang w:val="es-ES"/>
            </w:rPr>
          </w:rPrChange>
        </w:rPr>
        <w:t>t</w:t>
      </w:r>
      <w:r w:rsidRPr="00D32A52">
        <w:rPr>
          <w:rPrChange w:id="89" w:author="Enzo Valenzuela" w:date="2021-05-22T19:00:00Z">
            <w:rPr>
              <w:lang w:val="es-ES"/>
            </w:rPr>
          </w:rPrChange>
        </w:rPr>
        <w:t>u</w:t>
      </w:r>
      <w:r w:rsidRPr="00D32A52">
        <w:rPr>
          <w:rPrChange w:id="90" w:author="Enzo Valenzuela" w:date="2021-05-22T19:00:00Z">
            <w:rPr>
              <w:lang w:val="es-ES"/>
            </w:rPr>
          </w:rPrChange>
        </w:rPr>
        <w:t>a</w:t>
      </w:r>
      <w:r w:rsidRPr="00D32A52">
        <w:rPr>
          <w:rPrChange w:id="91" w:author="Enzo Valenzuela" w:date="2021-05-22T19:00:00Z">
            <w:rPr>
              <w:lang w:val="es-ES"/>
            </w:rPr>
          </w:rPrChange>
        </w:rPr>
        <w:t>l</w:t>
      </w:r>
      <w:r w:rsidRPr="00D32A52">
        <w:rPr>
          <w:rPrChange w:id="92" w:author="Enzo Valenzuela" w:date="2021-05-22T19:00:00Z">
            <w:rPr>
              <w:lang w:val="es-ES"/>
            </w:rPr>
          </w:rPrChange>
        </w:rPr>
        <w:t>.</w:t>
      </w:r>
    </w:p>
    <w:p w:rsidR="007E1466" w:rsidRDefault="007E1466">
      <w:pPr>
        <w:pStyle w:val="Ttulo1"/>
        <w:widowControl/>
      </w:pPr>
      <w:bookmarkStart w:id="93" w:name="_Toc257297271"/>
      <w:r>
        <w:t>Basic Flow of Events</w:t>
      </w:r>
      <w:bookmarkEnd w:id="13"/>
      <w:bookmarkEnd w:id="14"/>
      <w:bookmarkEnd w:id="93"/>
    </w:p>
    <w:p w:rsidR="00EA2450" w:rsidRPr="00D32A52" w:rsidRDefault="00EA2450" w:rsidP="00EA2450">
      <w:pPr>
        <w:pStyle w:val="Ttulo2"/>
        <w:rPr>
          <w:rFonts w:ascii="Times New Roman" w:hAnsi="Times New Roman"/>
          <w:b w:val="0"/>
          <w:i/>
          <w:color w:val="70AD47" w:themeColor="accent6"/>
          <w:lang w:val="es-ES"/>
          <w:rPrChange w:id="94" w:author="Enzo Valenzuela" w:date="2021-05-22T19:00:00Z">
            <w:rPr>
              <w:lang w:val="es-ES"/>
            </w:rPr>
          </w:rPrChange>
        </w:rPr>
      </w:pPr>
      <w:r w:rsidRPr="00D32A52">
        <w:rPr>
          <w:rFonts w:ascii="Times New Roman" w:hAnsi="Times New Roman"/>
          <w:b w:val="0"/>
          <w:i/>
          <w:color w:val="70AD47" w:themeColor="accent6"/>
          <w:lang w:val="es-ES"/>
          <w:rPrChange w:id="95" w:author="Enzo Valenzuela" w:date="2021-05-22T19:00:00Z">
            <w:rPr>
              <w:lang w:val="es-ES"/>
            </w:rPr>
          </w:rPrChange>
        </w:rPr>
        <w:t>El caso comienza cuando un ciudadano quiere ofrecer transporte de materiales de otros ciudadanos.</w:t>
      </w:r>
    </w:p>
    <w:p w:rsidR="00EA2450" w:rsidRPr="00D32A52" w:rsidRDefault="00EA2450" w:rsidP="00EA2450">
      <w:pPr>
        <w:pStyle w:val="Ttulo2"/>
        <w:rPr>
          <w:rFonts w:ascii="Times New Roman" w:hAnsi="Times New Roman"/>
          <w:b w:val="0"/>
          <w:i/>
          <w:color w:val="70AD47" w:themeColor="accent6"/>
          <w:lang w:val="es-ES"/>
          <w:rPrChange w:id="96" w:author="Enzo Valenzuela" w:date="2021-05-22T19:00:00Z">
            <w:rPr>
              <w:lang w:val="es-ES"/>
            </w:rPr>
          </w:rPrChange>
        </w:rPr>
      </w:pPr>
      <w:r w:rsidRPr="00D32A52">
        <w:rPr>
          <w:rFonts w:ascii="Times New Roman" w:hAnsi="Times New Roman"/>
          <w:b w:val="0"/>
          <w:i/>
          <w:color w:val="70AD47" w:themeColor="accent6"/>
          <w:lang w:val="es-ES"/>
          <w:rPrChange w:id="97" w:author="Enzo Valenzuela" w:date="2021-05-22T19:00:00Z">
            <w:rPr>
              <w:lang w:val="es-ES"/>
            </w:rPr>
          </w:rPrChange>
        </w:rPr>
        <w:t>El sistema solicita los datos necesarios para registrar la oferta de transporte.</w:t>
      </w:r>
    </w:p>
    <w:p w:rsidR="00EA2450" w:rsidRPr="00D32A52" w:rsidRDefault="00EA2450" w:rsidP="00EA2450">
      <w:pPr>
        <w:pStyle w:val="Ttulo2"/>
        <w:rPr>
          <w:rFonts w:ascii="Times New Roman" w:hAnsi="Times New Roman"/>
          <w:b w:val="0"/>
          <w:i/>
          <w:color w:val="70AD47" w:themeColor="accent6"/>
          <w:lang w:val="es-ES"/>
          <w:rPrChange w:id="98" w:author="Enzo Valenzuela" w:date="2021-05-22T19:00:00Z">
            <w:rPr>
              <w:lang w:val="es-ES"/>
            </w:rPr>
          </w:rPrChange>
        </w:rPr>
      </w:pPr>
      <w:r w:rsidRPr="00D32A52">
        <w:rPr>
          <w:rFonts w:ascii="Times New Roman" w:hAnsi="Times New Roman"/>
          <w:b w:val="0"/>
          <w:i/>
          <w:color w:val="70AD47" w:themeColor="accent6"/>
          <w:lang w:val="es-ES"/>
          <w:rPrChange w:id="99" w:author="Enzo Valenzuela" w:date="2021-05-22T19:00:00Z">
            <w:rPr>
              <w:lang w:val="es-ES"/>
            </w:rPr>
          </w:rPrChange>
        </w:rPr>
        <w:t>El ciudadano ingresa su nombre, teléfono, email, dirección y espacio disponible.</w:t>
      </w:r>
    </w:p>
    <w:p w:rsidR="00EA2450" w:rsidRPr="00D32A52" w:rsidRDefault="00EA2450" w:rsidP="00EA2450">
      <w:pPr>
        <w:pStyle w:val="Ttulo2"/>
        <w:rPr>
          <w:rFonts w:ascii="Times New Roman" w:hAnsi="Times New Roman"/>
          <w:b w:val="0"/>
          <w:i/>
          <w:color w:val="70AD47" w:themeColor="accent6"/>
          <w:lang w:val="es-ES"/>
          <w:rPrChange w:id="100" w:author="Enzo Valenzuela" w:date="2021-05-22T19:00:00Z">
            <w:rPr>
              <w:lang w:val="es-ES"/>
            </w:rPr>
          </w:rPrChange>
        </w:rPr>
      </w:pPr>
      <w:r w:rsidRPr="00D32A52">
        <w:rPr>
          <w:rFonts w:ascii="Times New Roman" w:hAnsi="Times New Roman"/>
          <w:b w:val="0"/>
          <w:i/>
          <w:color w:val="70AD47" w:themeColor="accent6"/>
          <w:lang w:val="es-ES"/>
          <w:rPrChange w:id="101" w:author="Enzo Valenzuela" w:date="2021-05-22T19:00:00Z">
            <w:rPr>
              <w:lang w:val="es-ES"/>
            </w:rPr>
          </w:rPrChange>
        </w:rPr>
        <w:t>El sistema verifica los datos ingresados</w:t>
      </w:r>
    </w:p>
    <w:p w:rsidR="00EA2450" w:rsidRPr="00D32A52" w:rsidRDefault="00EA2450" w:rsidP="00EA2450">
      <w:pPr>
        <w:pStyle w:val="Ttulo2"/>
        <w:rPr>
          <w:rFonts w:ascii="Times New Roman" w:hAnsi="Times New Roman"/>
          <w:b w:val="0"/>
          <w:i/>
          <w:color w:val="70AD47" w:themeColor="accent6"/>
          <w:lang w:val="es-ES"/>
          <w:rPrChange w:id="102" w:author="Enzo Valenzuela" w:date="2021-05-22T19:00:00Z">
            <w:rPr>
              <w:lang w:val="es-ES"/>
            </w:rPr>
          </w:rPrChange>
        </w:rPr>
      </w:pPr>
      <w:r w:rsidRPr="00D32A52">
        <w:rPr>
          <w:rFonts w:ascii="Times New Roman" w:hAnsi="Times New Roman"/>
          <w:b w:val="0"/>
          <w:i/>
          <w:color w:val="70AD47" w:themeColor="accent6"/>
          <w:lang w:val="es-ES"/>
          <w:rPrChange w:id="103" w:author="Enzo Valenzuela" w:date="2021-05-22T19:00:00Z">
            <w:rPr>
              <w:lang w:val="es-ES"/>
            </w:rPr>
          </w:rPrChange>
        </w:rPr>
        <w:t>El sistema genera la oferta de transporte.</w:t>
      </w:r>
    </w:p>
    <w:p w:rsidR="00EA2450" w:rsidRPr="00D32A52" w:rsidRDefault="00EA2450" w:rsidP="00EA2450">
      <w:pPr>
        <w:pStyle w:val="Ttulo2"/>
        <w:rPr>
          <w:rFonts w:ascii="Times New Roman" w:hAnsi="Times New Roman"/>
          <w:b w:val="0"/>
          <w:i/>
          <w:color w:val="70AD47" w:themeColor="accent6"/>
          <w:lang w:val="es-ES"/>
          <w:rPrChange w:id="104" w:author="Enzo Valenzuela" w:date="2021-05-22T19:00:00Z">
            <w:rPr>
              <w:lang w:val="es-ES"/>
            </w:rPr>
          </w:rPrChange>
        </w:rPr>
      </w:pPr>
      <w:r w:rsidRPr="00D32A52">
        <w:rPr>
          <w:rFonts w:ascii="Times New Roman" w:hAnsi="Times New Roman"/>
          <w:b w:val="0"/>
          <w:i/>
          <w:color w:val="70AD47" w:themeColor="accent6"/>
          <w:lang w:val="es-ES"/>
          <w:rPrChange w:id="105" w:author="Enzo Valenzuela" w:date="2021-05-22T19:00:00Z">
            <w:rPr>
              <w:lang w:val="es-ES"/>
            </w:rPr>
          </w:rPrChange>
        </w:rPr>
        <w:t>El caso de uso finaliza.</w:t>
      </w:r>
    </w:p>
    <w:p w:rsidR="007E1466" w:rsidRDefault="007E1466">
      <w:pPr>
        <w:pStyle w:val="Ttulo1"/>
      </w:pPr>
      <w:bookmarkStart w:id="106" w:name="_Toc423410241"/>
      <w:bookmarkStart w:id="107" w:name="_Toc425054507"/>
      <w:bookmarkStart w:id="108" w:name="_Toc257297272"/>
      <w:r>
        <w:t>Alternative Flows</w:t>
      </w:r>
      <w:bookmarkEnd w:id="106"/>
      <w:bookmarkEnd w:id="107"/>
      <w:bookmarkEnd w:id="108"/>
    </w:p>
    <w:p w:rsidR="007E1466" w:rsidRPr="00D32A52" w:rsidRDefault="00EA2450">
      <w:pPr>
        <w:pStyle w:val="Ttulo2"/>
        <w:rPr>
          <w:rFonts w:ascii="Times New Roman" w:hAnsi="Times New Roman"/>
          <w:i/>
          <w:color w:val="70AD47" w:themeColor="accent6"/>
          <w:lang w:val="es-ES"/>
          <w:rPrChange w:id="109" w:author="Enzo Valenzuela" w:date="2021-05-22T19:01:00Z">
            <w:rPr>
              <w:lang w:val="es-ES"/>
            </w:rPr>
          </w:rPrChange>
        </w:rPr>
      </w:pPr>
      <w:r w:rsidRPr="00D32A52">
        <w:rPr>
          <w:rFonts w:ascii="Times New Roman" w:hAnsi="Times New Roman"/>
          <w:i/>
          <w:color w:val="70AD47" w:themeColor="accent6"/>
          <w:lang w:val="es-ES"/>
          <w:rPrChange w:id="110" w:author="Enzo Valenzuela" w:date="2021-05-22T19:01:00Z">
            <w:rPr>
              <w:lang w:val="es-ES"/>
            </w:rPr>
          </w:rPrChange>
        </w:rPr>
        <w:t xml:space="preserve">El </w:t>
      </w:r>
      <w:del w:id="111" w:author="Enzo Valenzuela" w:date="2021-05-22T19:11:00Z">
        <w:r w:rsidRPr="00D32A52" w:rsidDel="00DB3985">
          <w:rPr>
            <w:rFonts w:ascii="Times New Roman" w:hAnsi="Times New Roman"/>
            <w:i/>
            <w:color w:val="70AD47" w:themeColor="accent6"/>
            <w:lang w:val="es-ES"/>
            <w:rPrChange w:id="112" w:author="Enzo Valenzuela" w:date="2021-05-22T19:01:00Z">
              <w:rPr>
                <w:lang w:val="es-ES"/>
              </w:rPr>
            </w:rPrChange>
          </w:rPr>
          <w:delText xml:space="preserve">usuario </w:delText>
        </w:r>
      </w:del>
      <w:ins w:id="113" w:author="Enzo Valenzuela" w:date="2021-05-22T19:11:00Z">
        <w:r w:rsidR="00DB3985">
          <w:rPr>
            <w:rFonts w:ascii="Times New Roman" w:hAnsi="Times New Roman"/>
            <w:i/>
            <w:color w:val="70AD47" w:themeColor="accent6"/>
            <w:lang w:val="es-ES"/>
          </w:rPr>
          <w:t>ciudadano</w:t>
        </w:r>
        <w:r w:rsidR="00DB3985" w:rsidRPr="00D32A52">
          <w:rPr>
            <w:rFonts w:ascii="Times New Roman" w:hAnsi="Times New Roman"/>
            <w:i/>
            <w:color w:val="70AD47" w:themeColor="accent6"/>
            <w:lang w:val="es-ES"/>
            <w:rPrChange w:id="114" w:author="Enzo Valenzuela" w:date="2021-05-22T19:01:00Z">
              <w:rPr>
                <w:lang w:val="es-ES"/>
              </w:rPr>
            </w:rPrChange>
          </w:rPr>
          <w:t xml:space="preserve"> </w:t>
        </w:r>
      </w:ins>
      <w:r w:rsidRPr="00D32A52">
        <w:rPr>
          <w:rFonts w:ascii="Times New Roman" w:hAnsi="Times New Roman"/>
          <w:i/>
          <w:color w:val="70AD47" w:themeColor="accent6"/>
          <w:lang w:val="es-ES"/>
          <w:rPrChange w:id="115" w:author="Enzo Valenzuela" w:date="2021-05-22T19:01:00Z">
            <w:rPr>
              <w:lang w:val="es-ES"/>
            </w:rPr>
          </w:rPrChange>
        </w:rPr>
        <w:t>cargo mal sus datos.</w:t>
      </w:r>
    </w:p>
    <w:p w:rsidR="00EA2450" w:rsidRPr="00D32A52" w:rsidRDefault="00EA2450" w:rsidP="00EA2450">
      <w:pPr>
        <w:ind w:firstLine="720"/>
        <w:rPr>
          <w:i/>
          <w:color w:val="70AD47" w:themeColor="accent6"/>
          <w:lang w:val="es-ES"/>
          <w:rPrChange w:id="116" w:author="Enzo Valenzuela" w:date="2021-05-22T19:01:00Z">
            <w:rPr>
              <w:rFonts w:ascii="Arial" w:hAnsi="Arial" w:cs="Arial"/>
              <w:lang w:val="es-ES"/>
            </w:rPr>
          </w:rPrChange>
        </w:rPr>
      </w:pPr>
      <w:r w:rsidRPr="00D32A52">
        <w:rPr>
          <w:i/>
          <w:color w:val="70AD47" w:themeColor="accent6"/>
          <w:lang w:val="es-ES"/>
          <w:rPrChange w:id="117" w:author="Enzo Valenzuela" w:date="2021-05-22T19:01:00Z">
            <w:rPr>
              <w:rFonts w:ascii="Arial" w:hAnsi="Arial" w:cs="Arial"/>
              <w:lang w:val="es-ES"/>
            </w:rPr>
          </w:rPrChange>
        </w:rPr>
        <w:t>4. El Sistema verifica los datos ingresados</w:t>
      </w:r>
    </w:p>
    <w:p w:rsidR="00EA2450" w:rsidRPr="00D32A52" w:rsidRDefault="00EA2450" w:rsidP="00EA2450">
      <w:pPr>
        <w:rPr>
          <w:i/>
          <w:color w:val="70AD47" w:themeColor="accent6"/>
          <w:lang w:val="es-ES"/>
          <w:rPrChange w:id="118" w:author="Enzo Valenzuela" w:date="2021-05-22T19:01:00Z">
            <w:rPr>
              <w:rFonts w:ascii="Arial" w:hAnsi="Arial" w:cs="Arial"/>
              <w:lang w:val="es-ES"/>
            </w:rPr>
          </w:rPrChange>
        </w:rPr>
      </w:pPr>
      <w:r w:rsidRPr="00D32A52">
        <w:rPr>
          <w:i/>
          <w:color w:val="70AD47" w:themeColor="accent6"/>
          <w:lang w:val="es-ES"/>
          <w:rPrChange w:id="119" w:author="Enzo Valenzuela" w:date="2021-05-22T19:01:00Z">
            <w:rPr>
              <w:lang w:val="es-ES"/>
            </w:rPr>
          </w:rPrChange>
        </w:rPr>
        <w:tab/>
      </w:r>
      <w:r w:rsidRPr="00D32A52">
        <w:rPr>
          <w:i/>
          <w:color w:val="70AD47" w:themeColor="accent6"/>
          <w:lang w:val="es-ES"/>
          <w:rPrChange w:id="120" w:author="Enzo Valenzuela" w:date="2021-05-22T19:01:00Z">
            <w:rPr>
              <w:lang w:val="es-ES"/>
            </w:rPr>
          </w:rPrChange>
        </w:rPr>
        <w:tab/>
      </w:r>
      <w:r w:rsidRPr="00D32A52">
        <w:rPr>
          <w:i/>
          <w:color w:val="70AD47" w:themeColor="accent6"/>
          <w:lang w:val="es-ES"/>
          <w:rPrChange w:id="121" w:author="Enzo Valenzuela" w:date="2021-05-22T19:01:00Z">
            <w:rPr>
              <w:rFonts w:ascii="Arial" w:hAnsi="Arial" w:cs="Arial"/>
              <w:lang w:val="es-ES"/>
            </w:rPr>
          </w:rPrChange>
        </w:rPr>
        <w:t>4.1 El ciudadano no designo la categoría del espacio disponible.</w:t>
      </w:r>
    </w:p>
    <w:p w:rsidR="00EA2450" w:rsidRPr="00D32A52" w:rsidRDefault="00EA2450" w:rsidP="00EA2450">
      <w:pPr>
        <w:rPr>
          <w:i/>
          <w:color w:val="70AD47" w:themeColor="accent6"/>
          <w:lang w:val="es-ES"/>
          <w:rPrChange w:id="122" w:author="Enzo Valenzuela" w:date="2021-05-22T19:01:00Z">
            <w:rPr>
              <w:rFonts w:ascii="Arial" w:hAnsi="Arial" w:cs="Arial"/>
              <w:lang w:val="es-ES"/>
            </w:rPr>
          </w:rPrChange>
        </w:rPr>
      </w:pPr>
      <w:r w:rsidRPr="00D32A52">
        <w:rPr>
          <w:i/>
          <w:color w:val="70AD47" w:themeColor="accent6"/>
          <w:lang w:val="es-ES"/>
          <w:rPrChange w:id="123" w:author="Enzo Valenzuela" w:date="2021-05-22T19:01:00Z">
            <w:rPr>
              <w:rFonts w:ascii="Arial" w:hAnsi="Arial" w:cs="Arial"/>
              <w:lang w:val="es-ES"/>
            </w:rPr>
          </w:rPrChange>
        </w:rPr>
        <w:tab/>
      </w:r>
      <w:r w:rsidRPr="00D32A52">
        <w:rPr>
          <w:i/>
          <w:color w:val="70AD47" w:themeColor="accent6"/>
          <w:lang w:val="es-ES"/>
          <w:rPrChange w:id="124" w:author="Enzo Valenzuela" w:date="2021-05-22T19:01:00Z">
            <w:rPr>
              <w:rFonts w:ascii="Arial" w:hAnsi="Arial" w:cs="Arial"/>
              <w:lang w:val="es-ES"/>
            </w:rPr>
          </w:rPrChange>
        </w:rPr>
        <w:tab/>
        <w:t>4.2 El sistema muestra el error en pantalla</w:t>
      </w:r>
    </w:p>
    <w:p w:rsidR="00EA2450" w:rsidRPr="00D32A52" w:rsidRDefault="00EA2450" w:rsidP="00EA2450">
      <w:pPr>
        <w:rPr>
          <w:i/>
          <w:color w:val="70AD47" w:themeColor="accent6"/>
          <w:lang w:val="es-ES"/>
          <w:rPrChange w:id="125" w:author="Enzo Valenzuela" w:date="2021-05-22T19:01:00Z">
            <w:rPr>
              <w:rFonts w:ascii="Arial" w:hAnsi="Arial" w:cs="Arial"/>
              <w:lang w:val="es-ES"/>
            </w:rPr>
          </w:rPrChange>
        </w:rPr>
      </w:pPr>
      <w:r w:rsidRPr="00D32A52">
        <w:rPr>
          <w:i/>
          <w:color w:val="70AD47" w:themeColor="accent6"/>
          <w:lang w:val="es-ES"/>
          <w:rPrChange w:id="126" w:author="Enzo Valenzuela" w:date="2021-05-22T19:01:00Z">
            <w:rPr>
              <w:rFonts w:ascii="Arial" w:hAnsi="Arial" w:cs="Arial"/>
              <w:lang w:val="es-ES"/>
            </w:rPr>
          </w:rPrChange>
        </w:rPr>
        <w:tab/>
      </w:r>
      <w:r w:rsidRPr="00D32A52">
        <w:rPr>
          <w:i/>
          <w:color w:val="70AD47" w:themeColor="accent6"/>
          <w:lang w:val="es-ES"/>
          <w:rPrChange w:id="127" w:author="Enzo Valenzuela" w:date="2021-05-22T19:01:00Z">
            <w:rPr>
              <w:rFonts w:ascii="Arial" w:hAnsi="Arial" w:cs="Arial"/>
              <w:lang w:val="es-ES"/>
            </w:rPr>
          </w:rPrChange>
        </w:rPr>
        <w:tab/>
        <w:t>4.3 Ir al paso 3</w:t>
      </w:r>
    </w:p>
    <w:p w:rsidR="007E1466" w:rsidRDefault="007E1466">
      <w:pPr>
        <w:pStyle w:val="Ttulo1"/>
      </w:pPr>
      <w:bookmarkStart w:id="128" w:name="_Toc257297276"/>
      <w:bookmarkStart w:id="129" w:name="_Toc423410251"/>
      <w:bookmarkStart w:id="130" w:name="_Toc425054510"/>
      <w:r>
        <w:t>Key Scenarios</w:t>
      </w:r>
      <w:bookmarkEnd w:id="128"/>
    </w:p>
    <w:p w:rsidR="007E1466" w:rsidRDefault="007E1466" w:rsidP="00D32A52">
      <w:pPr>
        <w:pStyle w:val="InfoBlue"/>
        <w:pPrChange w:id="131" w:author="Enzo Valenzuela" w:date="2021-05-22T19:00:00Z">
          <w:pPr>
            <w:pStyle w:val="InfoBlue"/>
          </w:pPr>
        </w:pPrChange>
      </w:pPr>
      <w:r>
        <w:t>[List the most important scenarios of the use case. Simply provide a short name and accompanying description to uniquely identify each key scenario. There will potentially be many scenarios possible with this use-case specification: it is important to focus on the most important or frequently discussed scenario’s that are either exemplars of this use case or are of concern or specific importance to the actor stakeholders.]</w:t>
      </w:r>
    </w:p>
    <w:p w:rsidR="007E1466" w:rsidRDefault="007E1466">
      <w:pPr>
        <w:pStyle w:val="Ttulo1"/>
        <w:widowControl/>
      </w:pPr>
      <w:bookmarkStart w:id="132" w:name="_Toc423410253"/>
      <w:bookmarkStart w:id="133" w:name="_Toc425054512"/>
      <w:bookmarkStart w:id="134" w:name="_Toc257297277"/>
      <w:bookmarkEnd w:id="129"/>
      <w:bookmarkEnd w:id="130"/>
      <w:r>
        <w:t>Preconditions</w:t>
      </w:r>
      <w:bookmarkEnd w:id="132"/>
      <w:bookmarkEnd w:id="133"/>
      <w:bookmarkEnd w:id="134"/>
    </w:p>
    <w:p w:rsidR="007E1466" w:rsidRPr="0033170E" w:rsidRDefault="0033170E">
      <w:pPr>
        <w:pStyle w:val="Ttulo2"/>
        <w:widowControl/>
        <w:rPr>
          <w:lang w:val="es-ES"/>
        </w:rPr>
      </w:pPr>
      <w:r w:rsidRPr="0033170E">
        <w:rPr>
          <w:lang w:val="es-ES"/>
        </w:rPr>
        <w:t xml:space="preserve">El </w:t>
      </w:r>
      <w:del w:id="135" w:author="Enzo Valenzuela" w:date="2021-05-22T19:27:00Z">
        <w:r w:rsidRPr="0033170E" w:rsidDel="00221AAC">
          <w:rPr>
            <w:lang w:val="es-ES"/>
          </w:rPr>
          <w:delText xml:space="preserve">usuario </w:delText>
        </w:r>
      </w:del>
      <w:ins w:id="136" w:author="Enzo Valenzuela" w:date="2021-05-22T19:27:00Z">
        <w:r w:rsidR="00221AAC">
          <w:rPr>
            <w:lang w:val="es-ES"/>
          </w:rPr>
          <w:t>Ciudadano</w:t>
        </w:r>
        <w:r w:rsidR="00221AAC" w:rsidRPr="0033170E">
          <w:rPr>
            <w:lang w:val="es-ES"/>
          </w:rPr>
          <w:t xml:space="preserve"> </w:t>
        </w:r>
      </w:ins>
      <w:r w:rsidRPr="0033170E">
        <w:rPr>
          <w:lang w:val="es-ES"/>
        </w:rPr>
        <w:t>debe cargar los datos correctamente</w:t>
      </w:r>
    </w:p>
    <w:p w:rsidR="007E1466" w:rsidRDefault="007E1466">
      <w:pPr>
        <w:pStyle w:val="Ttulo1"/>
        <w:widowControl/>
      </w:pPr>
      <w:bookmarkStart w:id="137" w:name="_Toc423410255"/>
      <w:bookmarkStart w:id="138" w:name="_Toc425054514"/>
      <w:bookmarkStart w:id="139" w:name="_Toc257297279"/>
      <w:r>
        <w:t>Postconditions</w:t>
      </w:r>
      <w:bookmarkEnd w:id="137"/>
      <w:bookmarkEnd w:id="138"/>
      <w:bookmarkEnd w:id="139"/>
    </w:p>
    <w:p w:rsidR="007E1466" w:rsidRPr="0033170E" w:rsidRDefault="0033170E">
      <w:pPr>
        <w:pStyle w:val="Ttulo2"/>
        <w:widowControl/>
        <w:rPr>
          <w:lang w:val="es-ES"/>
        </w:rPr>
      </w:pPr>
      <w:r w:rsidRPr="0033170E">
        <w:rPr>
          <w:lang w:val="es-ES"/>
        </w:rPr>
        <w:t>El Sistema debe generar la oferta en la cartelera virtual</w:t>
      </w:r>
    </w:p>
    <w:p w:rsidR="007E1466" w:rsidRDefault="007E1466">
      <w:pPr>
        <w:pStyle w:val="Ttulo1"/>
      </w:pPr>
      <w:bookmarkStart w:id="140" w:name="_Toc257297281"/>
      <w:r>
        <w:t>Extension Points</w:t>
      </w:r>
      <w:bookmarkEnd w:id="140"/>
    </w:p>
    <w:p w:rsidR="007E1466" w:rsidRDefault="007E1466">
      <w:pPr>
        <w:pStyle w:val="Ttulo2"/>
      </w:pPr>
      <w:bookmarkStart w:id="141" w:name="_Toc257297282"/>
      <w:r>
        <w:t>&lt;Name of Extension Point&gt;</w:t>
      </w:r>
      <w:bookmarkEnd w:id="141"/>
    </w:p>
    <w:p w:rsidR="007E1466" w:rsidRDefault="007E1466">
      <w:pPr>
        <w:pStyle w:val="Ttulo1"/>
      </w:pPr>
      <w:bookmarkStart w:id="142" w:name="_Toc257297283"/>
      <w:r>
        <w:t>Special Requirements</w:t>
      </w:r>
      <w:bookmarkEnd w:id="142"/>
    </w:p>
    <w:p w:rsidR="007E1466" w:rsidRDefault="007E1466">
      <w:pPr>
        <w:pStyle w:val="Ttulo2"/>
        <w:widowControl/>
      </w:pPr>
      <w:bookmarkStart w:id="143" w:name="_Toc423410252"/>
      <w:bookmarkStart w:id="144" w:name="_Toc425054511"/>
      <w:bookmarkStart w:id="145" w:name="_Toc257297284"/>
      <w:r>
        <w:t>&lt; First Special Requirement &gt;</w:t>
      </w:r>
      <w:bookmarkEnd w:id="143"/>
      <w:bookmarkEnd w:id="144"/>
      <w:bookmarkEnd w:id="145"/>
    </w:p>
    <w:p w:rsidR="007E1466" w:rsidRDefault="007E1466">
      <w:pPr>
        <w:pStyle w:val="Ttulo1"/>
      </w:pPr>
      <w:bookmarkStart w:id="146" w:name="_Toc18988784"/>
      <w:bookmarkStart w:id="147" w:name="_Toc257297285"/>
      <w:r>
        <w:t>Additional Information</w:t>
      </w:r>
      <w:bookmarkEnd w:id="146"/>
      <w:bookmarkEnd w:id="147"/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09" w:rsidRDefault="00AB5409">
      <w:pPr>
        <w:spacing w:line="240" w:lineRule="auto"/>
      </w:pPr>
      <w:r>
        <w:separator/>
      </w:r>
    </w:p>
  </w:endnote>
  <w:endnote w:type="continuationSeparator" w:id="0">
    <w:p w:rsidR="00AB5409" w:rsidRDefault="00AB5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877C8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189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9672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09" w:rsidRDefault="00AB5409">
      <w:pPr>
        <w:spacing w:line="240" w:lineRule="auto"/>
      </w:pPr>
      <w:r>
        <w:separator/>
      </w:r>
    </w:p>
  </w:footnote>
  <w:footnote w:type="continuationSeparator" w:id="0">
    <w:p w:rsidR="00AB5409" w:rsidRDefault="00AB5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Pr="001A439F" w:rsidRDefault="001A439F">
    <w:pPr>
      <w:pBdr>
        <w:bottom w:val="single" w:sz="6" w:space="1" w:color="auto"/>
      </w:pBdr>
      <w:jc w:val="right"/>
      <w:rPr>
        <w:sz w:val="24"/>
        <w:lang w:val="es-ES"/>
      </w:rPr>
    </w:pPr>
    <w:r w:rsidRPr="001A439F">
      <w:rPr>
        <w:rFonts w:ascii="Arial" w:hAnsi="Arial"/>
        <w:b/>
        <w:sz w:val="36"/>
        <w:lang w:val="es-ES"/>
      </w:rPr>
      <w:t>Cooperati</w:t>
    </w:r>
    <w:r w:rsidR="00FB3381">
      <w:rPr>
        <w:rFonts w:ascii="Arial" w:hAnsi="Arial"/>
        <w:b/>
        <w:sz w:val="36"/>
        <w:lang w:val="es-ES"/>
      </w:rPr>
      <w:t>va de recuperadores urbanos de T</w:t>
    </w:r>
    <w:r w:rsidRPr="001A439F">
      <w:rPr>
        <w:rFonts w:ascii="Arial" w:hAnsi="Arial"/>
        <w:b/>
        <w:sz w:val="36"/>
        <w:lang w:val="es-ES"/>
      </w:rPr>
      <w:t>andil</w:t>
    </w:r>
  </w:p>
  <w:p w:rsidR="007E1466" w:rsidRPr="001A439F" w:rsidRDefault="007E1466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1A439F">
          <w:r>
            <w:t>Acopiado</w:t>
          </w:r>
        </w:p>
      </w:tc>
      <w:tc>
        <w:tcPr>
          <w:tcW w:w="3179" w:type="dxa"/>
        </w:tcPr>
        <w:p w:rsidR="007E1466" w:rsidRDefault="001A439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E1466">
      <w:tc>
        <w:tcPr>
          <w:tcW w:w="6379" w:type="dxa"/>
        </w:tcPr>
        <w:p w:rsidR="007E1466" w:rsidRDefault="00590743" w:rsidP="001A439F">
          <w:fldSimple w:instr="title  \* Mergeformat ">
            <w:r w:rsidR="00877C8C">
              <w:t xml:space="preserve">Use-Case Specification: </w:t>
            </w:r>
          </w:fldSimple>
          <w:r w:rsidR="001A439F">
            <w:t>Cargar oferta de transporte</w:t>
          </w:r>
        </w:p>
      </w:tc>
      <w:tc>
        <w:tcPr>
          <w:tcW w:w="3179" w:type="dxa"/>
        </w:tcPr>
        <w:p w:rsidR="007E1466" w:rsidRDefault="007E1466" w:rsidP="001A439F">
          <w:r>
            <w:t xml:space="preserve">  Date:  </w:t>
          </w:r>
          <w:r w:rsidR="0050189C">
            <w:t>19</w:t>
          </w:r>
          <w:r w:rsidR="001A439F">
            <w:t>/05/2021</w:t>
          </w:r>
        </w:p>
      </w:tc>
    </w:tr>
    <w:tr w:rsidR="007E1466">
      <w:tc>
        <w:tcPr>
          <w:tcW w:w="9558" w:type="dxa"/>
          <w:gridSpan w:val="2"/>
        </w:tcPr>
        <w:p w:rsidR="007E1466" w:rsidRDefault="001A439F">
          <w:r>
            <w:t>UCS1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EE6566D"/>
    <w:multiLevelType w:val="multilevel"/>
    <w:tmpl w:val="953819E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nzo Valenzuela">
    <w15:presenceInfo w15:providerId="None" w15:userId="Enzo Valenzu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8C"/>
    <w:rsid w:val="001A439F"/>
    <w:rsid w:val="0021052D"/>
    <w:rsid w:val="00221AAC"/>
    <w:rsid w:val="00296729"/>
    <w:rsid w:val="002A7FB4"/>
    <w:rsid w:val="0033170E"/>
    <w:rsid w:val="0050189C"/>
    <w:rsid w:val="005119EE"/>
    <w:rsid w:val="00590743"/>
    <w:rsid w:val="007E1466"/>
    <w:rsid w:val="00877C8C"/>
    <w:rsid w:val="00AB5409"/>
    <w:rsid w:val="00D32A52"/>
    <w:rsid w:val="00DB3985"/>
    <w:rsid w:val="00EA2450"/>
    <w:rsid w:val="00FB3381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221B52"/>
  <w15:chartTrackingRefBased/>
  <w15:docId w15:val="{64392AFD-6AEB-4564-A56A-D3B82418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32A52"/>
    <w:pPr>
      <w:spacing w:after="120"/>
      <w:ind w:left="720"/>
    </w:pPr>
    <w:rPr>
      <w:i/>
      <w:color w:val="70AD47" w:themeColor="accent6"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EA245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nzo_\Desktop\UseCase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UseCaseSpecification.dot</Template>
  <TotalTime>81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Enzo Valenzuela</dc:creator>
  <cp:keywords/>
  <dc:description/>
  <cp:lastModifiedBy>Enzo Valenzuela</cp:lastModifiedBy>
  <cp:revision>6</cp:revision>
  <cp:lastPrinted>1900-01-01T03:00:00Z</cp:lastPrinted>
  <dcterms:created xsi:type="dcterms:W3CDTF">2021-05-22T20:38:00Z</dcterms:created>
  <dcterms:modified xsi:type="dcterms:W3CDTF">2021-05-22T22:58:00Z</dcterms:modified>
</cp:coreProperties>
</file>